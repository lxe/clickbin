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7A0B08" w14:textId="77777777" w:rsidR="00D90881" w:rsidRDefault="00D90881" w:rsidP="00D90881">
      <w:r>
        <w:t xml:space="preserve">Company Name: </w:t>
      </w:r>
      <w:proofErr w:type="spellStart"/>
      <w:r>
        <w:t>ClickBin</w:t>
      </w:r>
      <w:proofErr w:type="spellEnd"/>
    </w:p>
    <w:p w14:paraId="6D05FE8E" w14:textId="77777777" w:rsidR="00D90881" w:rsidRDefault="00D90881" w:rsidP="00D90881"/>
    <w:p w14:paraId="1A0386D3" w14:textId="77777777" w:rsidR="00D90881" w:rsidRDefault="00D90881" w:rsidP="00D90881"/>
    <w:p w14:paraId="1457FC3C" w14:textId="77777777" w:rsidR="00D90881" w:rsidRDefault="00D90881" w:rsidP="00D90881"/>
    <w:p w14:paraId="0E744A63" w14:textId="77777777" w:rsidR="00D90881" w:rsidRDefault="00D90881" w:rsidP="00D90881">
      <w:r>
        <w:t xml:space="preserve">Company </w:t>
      </w:r>
      <w:proofErr w:type="spellStart"/>
      <w:proofErr w:type="gramStart"/>
      <w:r>
        <w:t>url</w:t>
      </w:r>
      <w:proofErr w:type="spellEnd"/>
      <w:proofErr w:type="gramEnd"/>
      <w:r>
        <w:t>?</w:t>
      </w:r>
    </w:p>
    <w:p w14:paraId="1E568179" w14:textId="77777777" w:rsidR="00D90881" w:rsidRDefault="00D90881" w:rsidP="00D90881">
      <w:r>
        <w:t>clickb.in</w:t>
      </w:r>
    </w:p>
    <w:p w14:paraId="77B1B9B3" w14:textId="77777777" w:rsidR="00D90881" w:rsidRDefault="00D90881" w:rsidP="00D90881"/>
    <w:p w14:paraId="782DF173" w14:textId="77777777" w:rsidR="00D90881" w:rsidRDefault="00D90881" w:rsidP="00D90881"/>
    <w:p w14:paraId="1594B880" w14:textId="77777777" w:rsidR="00D90881" w:rsidRDefault="00D90881" w:rsidP="00D90881"/>
    <w:p w14:paraId="0576B363" w14:textId="77777777" w:rsidR="00D90881" w:rsidRDefault="00D90881" w:rsidP="00D90881">
      <w:r>
        <w:t>Phone Number(s)?</w:t>
      </w:r>
    </w:p>
    <w:p w14:paraId="35CC88E0" w14:textId="77777777" w:rsidR="00D90881" w:rsidRDefault="00D90881" w:rsidP="00D90881">
      <w:r>
        <w:t>412-225-0015, 412-680-8233</w:t>
      </w:r>
    </w:p>
    <w:p w14:paraId="02ABBDCA" w14:textId="77777777" w:rsidR="00D90881" w:rsidRDefault="00D90881" w:rsidP="00D90881"/>
    <w:p w14:paraId="119C9BA5" w14:textId="77777777" w:rsidR="00D90881" w:rsidRDefault="00D90881" w:rsidP="00D90881"/>
    <w:p w14:paraId="400BB155" w14:textId="77777777" w:rsidR="00D90881" w:rsidRDefault="00D90881" w:rsidP="00D90881"/>
    <w:p w14:paraId="1B9ED0B0" w14:textId="77777777" w:rsidR="00D90881" w:rsidRDefault="00D90881" w:rsidP="00D90881">
      <w:r>
        <w:t>Video "introducing the founders"</w:t>
      </w:r>
    </w:p>
    <w:p w14:paraId="36B8BC5E" w14:textId="38B879A1" w:rsidR="00D90881" w:rsidRDefault="00E23FCE" w:rsidP="00D90881">
      <w:ins w:id="0" w:author="Victor" w:date="2012-10-31T23:58:00Z">
        <w:r w:rsidRPr="00E23FCE">
          <w:t>http://www.youtube.com/watch?v=z3i0ZraLAwE</w:t>
        </w:r>
      </w:ins>
    </w:p>
    <w:p w14:paraId="681F201D" w14:textId="77777777" w:rsidR="00D90881" w:rsidRDefault="00D90881" w:rsidP="00D90881"/>
    <w:p w14:paraId="0D1FDAB2" w14:textId="77777777" w:rsidR="00D90881" w:rsidRDefault="00D90881" w:rsidP="00D90881"/>
    <w:p w14:paraId="1A159032" w14:textId="77777777" w:rsidR="00D90881" w:rsidRDefault="00D90881" w:rsidP="00D90881"/>
    <w:p w14:paraId="4849841D" w14:textId="77777777" w:rsidR="00D90881" w:rsidRDefault="00D90881" w:rsidP="00D90881">
      <w:proofErr w:type="spellStart"/>
      <w:proofErr w:type="gramStart"/>
      <w:r>
        <w:t>yc</w:t>
      </w:r>
      <w:proofErr w:type="spellEnd"/>
      <w:proofErr w:type="gramEnd"/>
      <w:r>
        <w:t xml:space="preserve"> user names? </w:t>
      </w:r>
    </w:p>
    <w:p w14:paraId="475E1DFB"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00B11109" w14:textId="77777777" w:rsidR="00D90881" w:rsidRDefault="00D90881" w:rsidP="00D90881"/>
    <w:p w14:paraId="23E73A7F" w14:textId="77777777" w:rsidR="00D90881" w:rsidRDefault="00D90881" w:rsidP="00D90881"/>
    <w:p w14:paraId="78BBE4C3" w14:textId="77777777" w:rsidR="00D90881" w:rsidRDefault="00D90881" w:rsidP="00D90881"/>
    <w:p w14:paraId="5B44153F" w14:textId="77777777" w:rsidR="00D90881" w:rsidRDefault="00D90881" w:rsidP="00D90881">
      <w:proofErr w:type="spellStart"/>
      <w:proofErr w:type="gramStart"/>
      <w:r>
        <w:t>yc</w:t>
      </w:r>
      <w:proofErr w:type="spellEnd"/>
      <w:proofErr w:type="gramEnd"/>
      <w:r>
        <w:t xml:space="preserve"> founders willing to move to the bay area if we get funded: </w:t>
      </w:r>
    </w:p>
    <w:p w14:paraId="5DEFF29E" w14:textId="77777777" w:rsidR="00D90881" w:rsidRDefault="00D90881" w:rsidP="00D90881">
      <w:proofErr w:type="spellStart"/>
      <w:proofErr w:type="gramStart"/>
      <w:r>
        <w:t>vicapow</w:t>
      </w:r>
      <w:proofErr w:type="spellEnd"/>
      <w:proofErr w:type="gramEnd"/>
      <w:r>
        <w:t xml:space="preserve">, </w:t>
      </w:r>
      <w:proofErr w:type="spellStart"/>
      <w:r>
        <w:t>lxe</w:t>
      </w:r>
      <w:proofErr w:type="spellEnd"/>
    </w:p>
    <w:p w14:paraId="593B8458" w14:textId="77777777" w:rsidR="00D90881" w:rsidRDefault="00D90881" w:rsidP="00D90881"/>
    <w:p w14:paraId="5B5101DA" w14:textId="77777777" w:rsidR="00D90881" w:rsidRDefault="00D90881" w:rsidP="00D90881"/>
    <w:p w14:paraId="4DC0F8E3" w14:textId="77777777" w:rsidR="00D90881" w:rsidRDefault="00D90881" w:rsidP="00D90881"/>
    <w:p w14:paraId="7F18FD7E" w14:textId="77777777" w:rsidR="00D90881" w:rsidRDefault="00D90881" w:rsidP="00D90881">
      <w:r>
        <w:t>What is your company going to make?</w:t>
      </w:r>
    </w:p>
    <w:p w14:paraId="7CC1D397" w14:textId="77777777" w:rsidR="00D90881" w:rsidRDefault="00D90881" w:rsidP="00D90881"/>
    <w:p w14:paraId="32DF3BC5" w14:textId="77777777" w:rsidR="00D90881" w:rsidRDefault="00D90881" w:rsidP="00D90881">
      <w:r>
        <w:t>We'll make anything if you give us the chance.</w:t>
      </w:r>
    </w:p>
    <w:p w14:paraId="3904CE68" w14:textId="77777777" w:rsidR="00D90881" w:rsidRDefault="00D90881" w:rsidP="00D90881"/>
    <w:p w14:paraId="086F3D75" w14:textId="6AD351F1" w:rsidR="00D90881" w:rsidRDefault="00D90881" w:rsidP="00D90881">
      <w:pPr>
        <w:rPr>
          <w:ins w:id="1" w:author="Lewis" w:date="2012-10-31T21:45:00Z"/>
        </w:rPr>
      </w:pPr>
      <w:r>
        <w:t xml:space="preserve">But what we've made in the last month is a bookmarking service. </w:t>
      </w:r>
      <w:r w:rsidR="00187189">
        <w:t>T</w:t>
      </w:r>
      <w:r>
        <w:t xml:space="preserve">hink of it like </w:t>
      </w:r>
      <w:proofErr w:type="spellStart"/>
      <w:proofErr w:type="gramStart"/>
      <w:ins w:id="2" w:author="Victor" w:date="2012-11-01T02:02:00Z">
        <w:r w:rsidR="00810BD6">
          <w:t>url</w:t>
        </w:r>
        <w:proofErr w:type="spellEnd"/>
        <w:proofErr w:type="gramEnd"/>
        <w:r w:rsidR="00810BD6">
          <w:t xml:space="preserve"> </w:t>
        </w:r>
        <w:proofErr w:type="spellStart"/>
        <w:r w:rsidR="00810BD6">
          <w:t>shortener</w:t>
        </w:r>
        <w:proofErr w:type="spellEnd"/>
        <w:r w:rsidR="00810BD6">
          <w:t xml:space="preserve"> </w:t>
        </w:r>
      </w:ins>
      <w:r>
        <w:t xml:space="preserve">meets </w:t>
      </w:r>
      <w:proofErr w:type="spellStart"/>
      <w:r>
        <w:t>pastebin</w:t>
      </w:r>
      <w:proofErr w:type="spellEnd"/>
      <w:r>
        <w:t xml:space="preserve"> in that you can quickly and anonymously share collections of links or login to save them for later.</w:t>
      </w:r>
    </w:p>
    <w:p w14:paraId="6C1F7C43" w14:textId="77777777" w:rsidR="000A1610" w:rsidRDefault="000A1610" w:rsidP="00D90881">
      <w:pPr>
        <w:rPr>
          <w:ins w:id="3" w:author="Lewis" w:date="2012-10-31T21:45:00Z"/>
        </w:rPr>
      </w:pPr>
    </w:p>
    <w:p w14:paraId="343E83A2" w14:textId="059106AB" w:rsidR="00D90881" w:rsidRDefault="00E23FCE" w:rsidP="00D90881">
      <w:ins w:id="4" w:author="Victor" w:date="2012-10-31T23:59:00Z">
        <w:r>
          <w:t>W</w:t>
        </w:r>
      </w:ins>
      <w:r w:rsidR="00D90881">
        <w:t xml:space="preserve">hat we'd like to eventually create is a sort of "desktop of the internet" which would be built off of the existing hypermedia infrastructure. We think </w:t>
      </w:r>
      <w:proofErr w:type="spellStart"/>
      <w:r w:rsidR="00D90881">
        <w:t>dropbox</w:t>
      </w:r>
      <w:proofErr w:type="spellEnd"/>
      <w:r w:rsidR="00D90881">
        <w:t xml:space="preserve"> is only a temporary solution, bridging the gap between the cloud and the desktop but the desktop isn't going to be around much longer as thin clients begin taking over. </w:t>
      </w:r>
    </w:p>
    <w:p w14:paraId="5D4CA99A" w14:textId="77777777" w:rsidR="00D90881" w:rsidRDefault="00D90881" w:rsidP="00D90881"/>
    <w:p w14:paraId="61136B49" w14:textId="77777777" w:rsidR="00D90881" w:rsidRDefault="00D90881" w:rsidP="00D90881"/>
    <w:p w14:paraId="4107B067" w14:textId="77777777" w:rsidR="00D90881" w:rsidRDefault="00D90881" w:rsidP="00D90881"/>
    <w:p w14:paraId="5F0733EF" w14:textId="77777777" w:rsidR="00D90881" w:rsidRDefault="00D90881" w:rsidP="00D90881">
      <w:pPr>
        <w:rPr>
          <w:ins w:id="5" w:author="Victor" w:date="2012-11-01T02:11:00Z"/>
        </w:rPr>
      </w:pPr>
    </w:p>
    <w:p w14:paraId="27B99441" w14:textId="77777777" w:rsidR="00810BD6" w:rsidRDefault="00810BD6" w:rsidP="00D90881">
      <w:pPr>
        <w:rPr>
          <w:ins w:id="6" w:author="Victor" w:date="2012-11-01T02:11:00Z"/>
        </w:rPr>
      </w:pPr>
    </w:p>
    <w:p w14:paraId="15795C0E" w14:textId="77777777" w:rsidR="00810BD6" w:rsidRDefault="00810BD6" w:rsidP="00D90881"/>
    <w:p w14:paraId="326053D5" w14:textId="77777777" w:rsidR="00D90881" w:rsidRDefault="00D90881" w:rsidP="00D90881">
      <w:r>
        <w:t xml:space="preserve">If this application is a response to </w:t>
      </w:r>
      <w:proofErr w:type="gramStart"/>
      <w:r>
        <w:t>a</w:t>
      </w:r>
      <w:proofErr w:type="gramEnd"/>
      <w:r>
        <w:t xml:space="preserve"> YC RFS, which one? </w:t>
      </w:r>
    </w:p>
    <w:p w14:paraId="347CDD75" w14:textId="77777777" w:rsidR="00D90881" w:rsidRDefault="00D90881" w:rsidP="00D90881"/>
    <w:p w14:paraId="3548AB7E" w14:textId="77777777" w:rsidR="00D90881" w:rsidRDefault="00D90881" w:rsidP="00D90881">
      <w:r>
        <w:t>No</w:t>
      </w:r>
    </w:p>
    <w:p w14:paraId="3FE7E062" w14:textId="77777777" w:rsidR="00D90881" w:rsidRDefault="00D90881" w:rsidP="00D90881"/>
    <w:p w14:paraId="3D97E0C0" w14:textId="77777777" w:rsidR="00D90881" w:rsidRDefault="00D90881" w:rsidP="00D90881"/>
    <w:p w14:paraId="0695F4BA" w14:textId="77777777" w:rsidR="00D90881" w:rsidRDefault="00D90881" w:rsidP="00D90881"/>
    <w:p w14:paraId="41DA4848" w14:textId="77777777" w:rsidR="00D90881" w:rsidRDefault="00D90881" w:rsidP="00D90881">
      <w:r>
        <w:t xml:space="preserve">For each founder, please list: YC username; name; age; year of graduation, school, degree and subject for each degree; email address; personal </w:t>
      </w:r>
      <w:proofErr w:type="spellStart"/>
      <w:r>
        <w:t>url</w:t>
      </w:r>
      <w:proofErr w:type="spellEnd"/>
      <w:r>
        <w:t xml:space="preserve">, </w:t>
      </w:r>
      <w:proofErr w:type="spellStart"/>
      <w:r>
        <w:t>github</w:t>
      </w:r>
      <w:proofErr w:type="spellEnd"/>
      <w:r>
        <w:t xml:space="preserve"> </w:t>
      </w:r>
      <w:proofErr w:type="spellStart"/>
      <w:r>
        <w:t>url</w:t>
      </w:r>
      <w:proofErr w:type="spellEnd"/>
      <w:r>
        <w:t xml:space="preserve">, </w:t>
      </w:r>
      <w:proofErr w:type="spellStart"/>
      <w:r>
        <w:t>facebook</w:t>
      </w:r>
      <w:proofErr w:type="spellEnd"/>
      <w:r>
        <w:t xml:space="preserve"> id, twitter id; employer and title (if any) at last job before this startup. Put unfinished degrees in </w:t>
      </w:r>
      <w:proofErr w:type="spellStart"/>
      <w:r>
        <w:t>parens</w:t>
      </w:r>
      <w:proofErr w:type="spellEnd"/>
      <w:r>
        <w:t>. List the main contact first. Separate founders with blank lines. Put an asterisk before the name of anyone not able to move to the Bay Area.</w:t>
      </w:r>
    </w:p>
    <w:p w14:paraId="6E13BB49" w14:textId="77777777" w:rsidR="00D90881" w:rsidRDefault="00D90881" w:rsidP="00D90881"/>
    <w:p w14:paraId="0604C427" w14:textId="77777777" w:rsidR="00D90881" w:rsidRDefault="00D90881" w:rsidP="00D90881">
      <w:proofErr w:type="spellStart"/>
      <w:r>
        <w:t>vicapow</w:t>
      </w:r>
      <w:proofErr w:type="spellEnd"/>
      <w:r>
        <w:t>, Victor Powell, 23, 2011, University of Pittsburgh, Computer Engineering, vicapow@gmail.com, victorp.me, github.com/</w:t>
      </w:r>
      <w:proofErr w:type="spellStart"/>
      <w:r>
        <w:t>vicapow</w:t>
      </w:r>
      <w:proofErr w:type="spellEnd"/>
      <w:r>
        <w:t>, facebook.com/</w:t>
      </w:r>
      <w:proofErr w:type="spellStart"/>
      <w:r>
        <w:t>vicapow</w:t>
      </w:r>
      <w:proofErr w:type="spellEnd"/>
      <w:r>
        <w:t>, @</w:t>
      </w:r>
      <w:proofErr w:type="spellStart"/>
      <w:r>
        <w:t>vicapow</w:t>
      </w:r>
      <w:proofErr w:type="spellEnd"/>
      <w:r>
        <w:t xml:space="preserve">, </w:t>
      </w:r>
      <w:proofErr w:type="spellStart"/>
      <w:r>
        <w:t>YinzCam</w:t>
      </w:r>
      <w:proofErr w:type="spellEnd"/>
      <w:r>
        <w:t>, Inc., Director of Web Applications &amp; Analytics</w:t>
      </w:r>
    </w:p>
    <w:p w14:paraId="7FE5BD8B" w14:textId="77777777" w:rsidR="00D90881" w:rsidRDefault="00D90881" w:rsidP="00D90881"/>
    <w:p w14:paraId="2BA5723C" w14:textId="77777777" w:rsidR="00D90881" w:rsidRDefault="00D90881" w:rsidP="00D90881">
      <w:proofErr w:type="spellStart"/>
      <w:r>
        <w:t>lxe</w:t>
      </w:r>
      <w:proofErr w:type="spellEnd"/>
      <w:r>
        <w:t xml:space="preserve">, Aleksey </w:t>
      </w:r>
      <w:proofErr w:type="spellStart"/>
      <w:r>
        <w:t>Smolenchuk</w:t>
      </w:r>
      <w:proofErr w:type="spellEnd"/>
      <w:r>
        <w:t>, 23, 2011, University of Pittsburgh, Computer Science, lxe@lxe.co, lxe.co, github.com/</w:t>
      </w:r>
      <w:proofErr w:type="spellStart"/>
      <w:r>
        <w:t>lxe</w:t>
      </w:r>
      <w:proofErr w:type="spellEnd"/>
      <w:r>
        <w:t>, facebook.com/</w:t>
      </w:r>
      <w:proofErr w:type="spellStart"/>
      <w:r>
        <w:t>alekseys</w:t>
      </w:r>
      <w:proofErr w:type="spellEnd"/>
      <w:r>
        <w:t>, @</w:t>
      </w:r>
      <w:proofErr w:type="spellStart"/>
      <w:r>
        <w:t>lxe</w:t>
      </w:r>
      <w:proofErr w:type="spellEnd"/>
      <w:r>
        <w:t xml:space="preserve">, </w:t>
      </w:r>
      <w:proofErr w:type="spellStart"/>
      <w:r>
        <w:t>Ansaldo</w:t>
      </w:r>
      <w:proofErr w:type="spellEnd"/>
      <w:r>
        <w:t xml:space="preserve"> STS USA, Software Engineer</w:t>
      </w:r>
    </w:p>
    <w:p w14:paraId="051C41A4" w14:textId="77777777" w:rsidR="00D90881" w:rsidRDefault="00D90881" w:rsidP="00D90881"/>
    <w:p w14:paraId="280EDBE3" w14:textId="77777777" w:rsidR="00D90881" w:rsidRDefault="00D90881" w:rsidP="00D90881"/>
    <w:p w14:paraId="5D166CDA" w14:textId="77777777" w:rsidR="00D90881" w:rsidRDefault="00D90881" w:rsidP="00D90881"/>
    <w:p w14:paraId="5CF3E60D" w14:textId="77777777" w:rsidR="00C47D5D" w:rsidRDefault="00D90881" w:rsidP="00D90881">
      <w:pPr>
        <w:rPr>
          <w:ins w:id="7" w:author="Victor" w:date="2012-10-31T20:06:00Z"/>
        </w:rPr>
      </w:pPr>
      <w:r>
        <w:t xml:space="preserve">Please tell us in one or two sentences about the most impressive thing other than </w:t>
      </w:r>
    </w:p>
    <w:p w14:paraId="405ADBC9" w14:textId="13CD7A69" w:rsidR="00D90881" w:rsidRDefault="00D90881" w:rsidP="00D90881">
      <w:proofErr w:type="gramStart"/>
      <w:r>
        <w:t>this</w:t>
      </w:r>
      <w:proofErr w:type="gramEnd"/>
      <w:r>
        <w:t xml:space="preserve"> startup that each founder has built or achieved.</w:t>
      </w:r>
    </w:p>
    <w:p w14:paraId="1E9BE02D" w14:textId="77777777" w:rsidR="00C47D5D" w:rsidRDefault="00C47D5D" w:rsidP="00D90881"/>
    <w:p w14:paraId="58826CE8" w14:textId="6B546C27" w:rsidR="00D90881" w:rsidRDefault="00D90881" w:rsidP="00D90881">
      <w:proofErr w:type="spellStart"/>
      <w:proofErr w:type="gramStart"/>
      <w:r>
        <w:t>vicapow</w:t>
      </w:r>
      <w:proofErr w:type="spellEnd"/>
      <w:proofErr w:type="gramEnd"/>
      <w:r>
        <w:t xml:space="preserve">: built an internal single sign on and permissions </w:t>
      </w:r>
      <w:proofErr w:type="spellStart"/>
      <w:r>
        <w:t>api</w:t>
      </w:r>
      <w:proofErr w:type="spellEnd"/>
      <w:r>
        <w:t xml:space="preserve"> </w:t>
      </w:r>
      <w:ins w:id="8" w:author="Victor" w:date="2012-10-31T23:54:00Z">
        <w:r w:rsidR="005E048B">
          <w:t xml:space="preserve">for my </w:t>
        </w:r>
      </w:ins>
      <w:r>
        <w:t xml:space="preserve">company </w:t>
      </w:r>
      <w:ins w:id="9" w:author="Victor" w:date="2012-10-31T23:53:00Z">
        <w:r w:rsidR="005E048B">
          <w:t xml:space="preserve">written in Node.JS </w:t>
        </w:r>
      </w:ins>
      <w:r>
        <w:t xml:space="preserve">to </w:t>
      </w:r>
      <w:ins w:id="10" w:author="Victor" w:date="2012-10-31T23:55:00Z">
        <w:r w:rsidR="005E048B">
          <w:t>allow internal dashboard services to be written in any language.</w:t>
        </w:r>
      </w:ins>
    </w:p>
    <w:p w14:paraId="1E98E151" w14:textId="77777777" w:rsidR="00D90881" w:rsidRDefault="00D90881" w:rsidP="00D90881"/>
    <w:p w14:paraId="6A089C84" w14:textId="39BD3F39" w:rsidR="00D90881" w:rsidRDefault="00D90881" w:rsidP="00D90881">
      <w:proofErr w:type="spellStart"/>
      <w:proofErr w:type="gramStart"/>
      <w:r>
        <w:t>lxe</w:t>
      </w:r>
      <w:proofErr w:type="spellEnd"/>
      <w:proofErr w:type="gramEnd"/>
      <w:r>
        <w:t>: built a configuration interface and a c-based backend for a</w:t>
      </w:r>
      <w:ins w:id="11" w:author="Victor" w:date="2012-11-01T02:11:00Z">
        <w:r w:rsidR="00CC3C60">
          <w:t>n</w:t>
        </w:r>
      </w:ins>
      <w:del w:id="12" w:author="Victor" w:date="2012-11-01T02:11:00Z">
        <w:r w:rsidDel="00CC3C60">
          <w:delText xml:space="preserve"> small-scale</w:delText>
        </w:r>
      </w:del>
      <w:r>
        <w:t xml:space="preserve"> embedded train signaling device. </w:t>
      </w:r>
    </w:p>
    <w:p w14:paraId="676967B7" w14:textId="77777777" w:rsidR="00D90881" w:rsidRDefault="00D90881" w:rsidP="00D90881"/>
    <w:p w14:paraId="51BCC9AC" w14:textId="77777777" w:rsidR="00D90881" w:rsidRDefault="00D90881" w:rsidP="00D90881"/>
    <w:p w14:paraId="52919E6E" w14:textId="77777777" w:rsidR="00D90881" w:rsidRDefault="00D90881" w:rsidP="00D90881"/>
    <w:p w14:paraId="2C2F508A" w14:textId="77777777" w:rsidR="00CC3C60" w:rsidRDefault="00D90881" w:rsidP="00D90881">
      <w:pPr>
        <w:rPr>
          <w:ins w:id="13" w:author="Victor" w:date="2012-11-01T02:11:00Z"/>
        </w:rPr>
      </w:pPr>
      <w:r>
        <w:t xml:space="preserve">Please tell us about the time you, </w:t>
      </w:r>
      <w:proofErr w:type="spellStart"/>
      <w:r>
        <w:t>vicapow</w:t>
      </w:r>
      <w:proofErr w:type="spellEnd"/>
      <w:r>
        <w:t>, most successfully hacked some (non-computer) system to your advantage.</w:t>
      </w:r>
    </w:p>
    <w:p w14:paraId="3D3BB8AD" w14:textId="77777777" w:rsidR="00CC3C60" w:rsidRDefault="00CC3C60" w:rsidP="00D90881">
      <w:pPr>
        <w:rPr>
          <w:ins w:id="14" w:author="Victor" w:date="2012-11-01T02:16:00Z"/>
        </w:rPr>
      </w:pPr>
    </w:p>
    <w:p w14:paraId="3777BEB9" w14:textId="5B1B6DB7" w:rsidR="00D90881" w:rsidDel="00B93026" w:rsidRDefault="00CE79B0" w:rsidP="00D90881">
      <w:pPr>
        <w:rPr>
          <w:del w:id="15" w:author="Victor" w:date="2012-11-01T02:34:00Z"/>
        </w:rPr>
      </w:pPr>
      <w:ins w:id="16" w:author="Victor" w:date="2012-11-01T02:26:00Z">
        <w:r>
          <w:t xml:space="preserve">When I </w:t>
        </w:r>
      </w:ins>
      <w:ins w:id="17" w:author="Victor" w:date="2012-11-01T02:47:00Z">
        <w:r w:rsidR="00B93026">
          <w:t xml:space="preserve">recently </w:t>
        </w:r>
      </w:ins>
      <w:ins w:id="18" w:author="Victor" w:date="2012-11-01T02:26:00Z">
        <w:r>
          <w:t xml:space="preserve">moved to Berkeley, </w:t>
        </w:r>
      </w:ins>
      <w:ins w:id="19" w:author="Victor" w:date="2012-11-01T02:16:00Z">
        <w:r w:rsidR="00CC3C60">
          <w:t>AT&amp;T</w:t>
        </w:r>
        <w:r>
          <w:t xml:space="preserve"> </w:t>
        </w:r>
      </w:ins>
      <w:ins w:id="20" w:author="Victor" w:date="2012-11-01T02:47:00Z">
        <w:r w:rsidR="00B93026">
          <w:t>wanted me to pay a</w:t>
        </w:r>
      </w:ins>
      <w:ins w:id="21" w:author="Victor" w:date="2012-11-01T02:31:00Z">
        <w:r>
          <w:t xml:space="preserve"> </w:t>
        </w:r>
      </w:ins>
      <w:ins w:id="22" w:author="Victor" w:date="2012-11-01T02:17:00Z">
        <w:r w:rsidR="00CC3C60">
          <w:t>$</w:t>
        </w:r>
      </w:ins>
      <w:ins w:id="23" w:author="Victor" w:date="2012-11-01T02:16:00Z">
        <w:r>
          <w:t xml:space="preserve">100 installation fee </w:t>
        </w:r>
      </w:ins>
      <w:ins w:id="24" w:author="Victor" w:date="2012-11-01T02:30:00Z">
        <w:r>
          <w:t>plus</w:t>
        </w:r>
      </w:ins>
      <w:ins w:id="25" w:author="Victor" w:date="2012-11-01T02:29:00Z">
        <w:r>
          <w:t xml:space="preserve"> another $100</w:t>
        </w:r>
      </w:ins>
      <w:ins w:id="26" w:author="Victor" w:date="2012-11-01T02:30:00Z">
        <w:r>
          <w:t xml:space="preserve"> for</w:t>
        </w:r>
      </w:ins>
      <w:ins w:id="27" w:author="Victor" w:date="2012-11-01T02:29:00Z">
        <w:r>
          <w:t xml:space="preserve"> their propriet</w:t>
        </w:r>
        <w:r w:rsidR="00A60CF9">
          <w:t>ary modem</w:t>
        </w:r>
      </w:ins>
      <w:ins w:id="28" w:author="Victor" w:date="2012-11-01T02:46:00Z">
        <w:r w:rsidR="00B93026">
          <w:t xml:space="preserve"> as part of </w:t>
        </w:r>
      </w:ins>
      <w:ins w:id="29" w:author="Victor" w:date="2012-11-01T02:47:00Z">
        <w:r w:rsidR="00B93026">
          <w:t>a</w:t>
        </w:r>
      </w:ins>
      <w:ins w:id="30" w:author="Victor" w:date="2012-11-01T02:46:00Z">
        <w:r w:rsidR="00B93026">
          <w:t xml:space="preserve"> package for the fastest connection</w:t>
        </w:r>
      </w:ins>
      <w:ins w:id="31" w:author="Victor" w:date="2012-11-01T02:32:00Z">
        <w:r w:rsidR="00A60CF9">
          <w:t xml:space="preserve">. </w:t>
        </w:r>
      </w:ins>
      <w:ins w:id="32" w:author="Victor" w:date="2012-11-01T02:47:00Z">
        <w:r w:rsidR="00B93026">
          <w:t xml:space="preserve">It was impossible to forgo either option. </w:t>
        </w:r>
      </w:ins>
      <w:ins w:id="33" w:author="Victor" w:date="2012-11-01T02:43:00Z">
        <w:r w:rsidR="00B93026">
          <w:t>So</w:t>
        </w:r>
      </w:ins>
      <w:ins w:id="34" w:author="Victor" w:date="2012-11-01T02:47:00Z">
        <w:r w:rsidR="00B93026">
          <w:t>,</w:t>
        </w:r>
      </w:ins>
      <w:ins w:id="35" w:author="Victor" w:date="2012-11-01T02:43:00Z">
        <w:r w:rsidR="00B93026">
          <w:t xml:space="preserve"> </w:t>
        </w:r>
      </w:ins>
      <w:ins w:id="36" w:author="Victor" w:date="2012-11-01T02:50:00Z">
        <w:r w:rsidR="00B93026">
          <w:t xml:space="preserve">I </w:t>
        </w:r>
      </w:ins>
      <w:ins w:id="37" w:author="Victor" w:date="2012-11-01T02:44:00Z">
        <w:r w:rsidR="00B93026">
          <w:t>signed up for a cheaper plan that allowed self-installation</w:t>
        </w:r>
      </w:ins>
      <w:ins w:id="38" w:author="Victor" w:date="2012-11-01T02:45:00Z">
        <w:r w:rsidR="00B93026">
          <w:t>, returned the modem they shipped</w:t>
        </w:r>
      </w:ins>
      <w:ins w:id="39" w:author="Victor" w:date="2012-11-01T02:49:00Z">
        <w:r w:rsidR="00B93026">
          <w:t>, bought my own modem for $34,</w:t>
        </w:r>
      </w:ins>
      <w:ins w:id="40" w:author="Victor" w:date="2012-11-01T02:45:00Z">
        <w:r w:rsidR="00B93026">
          <w:t xml:space="preserve"> and then instantly upgraded to the </w:t>
        </w:r>
      </w:ins>
      <w:ins w:id="41" w:author="Victor" w:date="2012-11-01T02:51:00Z">
        <w:r w:rsidR="00B93026">
          <w:t>faster</w:t>
        </w:r>
      </w:ins>
      <w:ins w:id="42" w:author="Victor" w:date="2012-11-01T02:45:00Z">
        <w:r w:rsidR="00B93026">
          <w:t xml:space="preserve"> plan</w:t>
        </w:r>
      </w:ins>
      <w:ins w:id="43" w:author="Victor" w:date="2012-11-01T02:51:00Z">
        <w:r w:rsidR="00B93026">
          <w:t>.</w:t>
        </w:r>
      </w:ins>
    </w:p>
    <w:p w14:paraId="07DC941B" w14:textId="77777777" w:rsidR="00D90881" w:rsidDel="004C0E42" w:rsidRDefault="00D90881" w:rsidP="00D90881">
      <w:pPr>
        <w:rPr>
          <w:del w:id="44" w:author="Victor" w:date="2012-11-01T02:53:00Z"/>
        </w:rPr>
      </w:pPr>
    </w:p>
    <w:p w14:paraId="342A7B91" w14:textId="3FEA7909" w:rsidR="00D90881" w:rsidDel="004C0E42" w:rsidRDefault="00D90881" w:rsidP="00D90881">
      <w:pPr>
        <w:rPr>
          <w:del w:id="45" w:author="Victor" w:date="2012-11-01T02:53:00Z"/>
        </w:rPr>
      </w:pPr>
      <w:commentRangeStart w:id="46"/>
      <w:del w:id="47" w:author="Victor" w:date="2012-11-01T02:53:00Z">
        <w:r w:rsidDel="004C0E42">
          <w:delText>When I was in preschool, I hated being forced to take naps. One day during nap time, I snuck my way out, jumping up to unlock a padlock, and my way home. I was picked up  police the side of the roadwho offered to give me a rid</w:delText>
        </w:r>
        <w:commentRangeEnd w:id="46"/>
        <w:r w:rsidR="00BA11BE" w:rsidDel="004C0E42">
          <w:rPr>
            <w:rStyle w:val="CommentReference"/>
          </w:rPr>
          <w:commentReference w:id="46"/>
        </w:r>
      </w:del>
    </w:p>
    <w:p w14:paraId="5CD34683" w14:textId="77777777" w:rsidR="00D90881" w:rsidRDefault="00D90881" w:rsidP="00D90881"/>
    <w:p w14:paraId="3044EB74" w14:textId="77777777" w:rsidR="00D90881" w:rsidRDefault="00D90881" w:rsidP="00D90881"/>
    <w:p w14:paraId="5F098F24" w14:textId="77777777" w:rsidR="00D90881" w:rsidRDefault="00D90881" w:rsidP="00D90881">
      <w:r>
        <w:lastRenderedPageBreak/>
        <w:t xml:space="preserve">Please tell us about an interesting project, preferably outside of class or work, that two or more of you created together. Include </w:t>
      </w:r>
      <w:proofErr w:type="spellStart"/>
      <w:r>
        <w:t>urls</w:t>
      </w:r>
      <w:proofErr w:type="spellEnd"/>
      <w:r>
        <w:t xml:space="preserve"> if possible.</w:t>
      </w:r>
    </w:p>
    <w:p w14:paraId="4B191240" w14:textId="77777777" w:rsidR="004C0E42" w:rsidRDefault="004C0E42" w:rsidP="00D90881">
      <w:pPr>
        <w:rPr>
          <w:ins w:id="48" w:author="Victor" w:date="2012-11-01T02:54:00Z"/>
        </w:rPr>
      </w:pPr>
    </w:p>
    <w:p w14:paraId="7CFA0E61" w14:textId="68952FCC" w:rsidR="00BA11BE" w:rsidRDefault="00BA11BE" w:rsidP="00D90881">
      <w:ins w:id="49" w:author="Lewis" w:date="2012-10-31T21:36:00Z">
        <w:r>
          <w:t>We also created the website for our college newspaper The Pitt News, although the site has since been redesigned.</w:t>
        </w:r>
      </w:ins>
    </w:p>
    <w:p w14:paraId="2A38DA78" w14:textId="77777777" w:rsidR="00D90881" w:rsidRDefault="00D90881" w:rsidP="00D90881"/>
    <w:p w14:paraId="6221E650" w14:textId="77777777" w:rsidR="00D90881" w:rsidRDefault="00D90881" w:rsidP="00D90881"/>
    <w:p w14:paraId="498D7828" w14:textId="77777777" w:rsidR="00D90881" w:rsidRDefault="00D90881" w:rsidP="00D90881"/>
    <w:p w14:paraId="5347825A" w14:textId="77777777" w:rsidR="00D90881" w:rsidRDefault="00D90881" w:rsidP="00D90881">
      <w:r>
        <w:t>How long have the founders known one another and how did you meet? Have any of the founders not met in person?</w:t>
      </w:r>
    </w:p>
    <w:p w14:paraId="79609F24" w14:textId="77777777" w:rsidR="00D90881" w:rsidRDefault="00D90881" w:rsidP="00D90881"/>
    <w:p w14:paraId="0AC6303A" w14:textId="75CD50A5" w:rsidR="00D90881" w:rsidRDefault="00D90881" w:rsidP="00D90881">
      <w:r>
        <w:t>5+ years. We met in college during our freshman</w:t>
      </w:r>
      <w:ins w:id="50" w:author="Victor" w:date="2012-11-01T02:56:00Z">
        <w:r w:rsidR="004C0E42">
          <w:t xml:space="preserve"> </w:t>
        </w:r>
      </w:ins>
      <w:ins w:id="51" w:author="Victor" w:date="2012-11-01T02:57:00Z">
        <w:r w:rsidR="004C0E42">
          <w:t xml:space="preserve">and </w:t>
        </w:r>
      </w:ins>
      <w:ins w:id="52" w:author="Victor" w:date="2012-11-01T02:56:00Z">
        <w:r w:rsidR="004C0E42">
          <w:t>lived in the same dorm</w:t>
        </w:r>
      </w:ins>
      <w:ins w:id="53" w:author="Victor" w:date="2012-11-01T02:57:00Z">
        <w:r w:rsidR="004C0E42">
          <w:t>.</w:t>
        </w:r>
      </w:ins>
      <w:del w:id="54" w:author="Victor" w:date="2012-11-01T02:57:00Z">
        <w:r w:rsidDel="004C0E42">
          <w:delText xml:space="preserve"> </w:delText>
        </w:r>
      </w:del>
      <w:del w:id="55" w:author="Victor" w:date="2012-11-01T02:54:00Z">
        <w:r w:rsidDel="004C0E42">
          <w:delText>year</w:delText>
        </w:r>
      </w:del>
      <w:del w:id="56" w:author="Victor" w:date="2012-11-01T02:57:00Z">
        <w:r w:rsidDel="004C0E42">
          <w:delText>.</w:delText>
        </w:r>
      </w:del>
    </w:p>
    <w:p w14:paraId="7034D631" w14:textId="77777777" w:rsidR="00D90881" w:rsidRDefault="00D90881" w:rsidP="00D90881"/>
    <w:p w14:paraId="360A0DB0" w14:textId="77777777" w:rsidR="00D90881" w:rsidRDefault="00D90881" w:rsidP="00D90881"/>
    <w:p w14:paraId="3ABBE464" w14:textId="77777777" w:rsidR="00D90881" w:rsidRDefault="00D90881" w:rsidP="00D90881"/>
    <w:p w14:paraId="5535A6CB" w14:textId="77777777" w:rsidR="00D90881" w:rsidRDefault="00D90881" w:rsidP="00D90881">
      <w:r>
        <w:t xml:space="preserve">Why did you pick this idea to work on? </w:t>
      </w:r>
      <w:commentRangeStart w:id="57"/>
      <w:r>
        <w:t xml:space="preserve">Do you have domain expertise in this area? </w:t>
      </w:r>
      <w:commentRangeEnd w:id="57"/>
      <w:r w:rsidR="00BA11BE">
        <w:rPr>
          <w:rStyle w:val="CommentReference"/>
        </w:rPr>
        <w:commentReference w:id="57"/>
      </w:r>
      <w:r>
        <w:t>How do you know people need what you're making?</w:t>
      </w:r>
    </w:p>
    <w:p w14:paraId="064CAB1E" w14:textId="77777777" w:rsidR="00D90881" w:rsidRDefault="00D90881" w:rsidP="00D90881"/>
    <w:p w14:paraId="464D4A8E" w14:textId="135ED23F" w:rsidR="00D90881" w:rsidRDefault="00551781" w:rsidP="00D90881">
      <w:ins w:id="58" w:author="Victor" w:date="2012-10-30T18:03:00Z">
        <w:r>
          <w:t xml:space="preserve"> </w:t>
        </w:r>
      </w:ins>
      <w:ins w:id="59" w:author="Lewis" w:date="2012-10-31T21:43:00Z">
        <w:r w:rsidR="000A1610">
          <w:t xml:space="preserve">We chose this project from among other ideas we had floating around, because the implementation played to my strength in node.js and </w:t>
        </w:r>
        <w:proofErr w:type="spellStart"/>
        <w:r w:rsidR="000A1610">
          <w:t>Alexy’s</w:t>
        </w:r>
        <w:proofErr w:type="spellEnd"/>
        <w:r w:rsidR="000A1610">
          <w:t xml:space="preserve"> strength in web design.</w:t>
        </w:r>
      </w:ins>
      <w:ins w:id="60" w:author="Victor" w:date="2012-11-01T03:00:00Z">
        <w:r w:rsidR="004C0E42">
          <w:t xml:space="preserve"> We don’t have domain expertise</w:t>
        </w:r>
      </w:ins>
      <w:ins w:id="61" w:author="Victor" w:date="2012-11-01T03:01:00Z">
        <w:r w:rsidR="004C0E42">
          <w:t xml:space="preserve"> in this area</w:t>
        </w:r>
      </w:ins>
      <w:ins w:id="62" w:author="Victor" w:date="2012-11-01T03:00:00Z">
        <w:r w:rsidR="004C0E42">
          <w:t xml:space="preserve"> </w:t>
        </w:r>
      </w:ins>
      <w:ins w:id="63" w:author="Victor" w:date="2012-11-01T03:01:00Z">
        <w:r w:rsidR="004C0E42">
          <w:t>nor do we know strongly people will need it.</w:t>
        </w:r>
      </w:ins>
    </w:p>
    <w:p w14:paraId="1E320D51" w14:textId="77777777" w:rsidR="00D90881" w:rsidRDefault="00D90881" w:rsidP="00D90881"/>
    <w:p w14:paraId="0135AD34" w14:textId="77777777" w:rsidR="00D90881" w:rsidRDefault="00D90881" w:rsidP="00D90881"/>
    <w:p w14:paraId="03425007" w14:textId="77777777" w:rsidR="00D90881" w:rsidRDefault="00D90881" w:rsidP="00D90881"/>
    <w:p w14:paraId="2204CF7F" w14:textId="77777777" w:rsidR="00D90881" w:rsidRDefault="00D90881" w:rsidP="00D90881">
      <w:r>
        <w:t>What's new about what you're making? What substitutes do people resort to because it doesn't exist yet (or they don't know about it)?</w:t>
      </w:r>
    </w:p>
    <w:p w14:paraId="2D990DE5" w14:textId="77777777" w:rsidR="00D90881" w:rsidRDefault="00D90881" w:rsidP="00D90881"/>
    <w:p w14:paraId="63B6D1B5" w14:textId="0F71D407" w:rsidR="00D90881" w:rsidRDefault="00E52784" w:rsidP="00D90881">
      <w:ins w:id="64" w:author="Victor" w:date="2012-10-30T18:05:00Z">
        <w:r>
          <w:t>I</w:t>
        </w:r>
      </w:ins>
      <w:r w:rsidR="00D90881">
        <w:t xml:space="preserve">t's simple and broadly applicable. </w:t>
      </w:r>
      <w:ins w:id="65" w:author="Victor" w:date="2012-10-30T18:05:00Z">
        <w:r>
          <w:t>O</w:t>
        </w:r>
      </w:ins>
      <w:r w:rsidR="00D90881">
        <w:t>f my friends, everyone seems to find a new use case I never even thought of.</w:t>
      </w:r>
    </w:p>
    <w:p w14:paraId="77980832" w14:textId="77777777" w:rsidR="00D90881" w:rsidRDefault="00D90881" w:rsidP="00D90881"/>
    <w:p w14:paraId="1E7F5CDA" w14:textId="1CDFC5D2" w:rsidR="00D90881" w:rsidRDefault="00E52784" w:rsidP="00D90881">
      <w:ins w:id="66" w:author="Victor" w:date="2012-10-30T18:05:00Z">
        <w:r>
          <w:t>T</w:t>
        </w:r>
      </w:ins>
      <w:r w:rsidR="00D90881">
        <w:t xml:space="preserve">he closest substitutes, depending on use cases, are bit.ly, native browser bookmarks, </w:t>
      </w:r>
      <w:proofErr w:type="spellStart"/>
      <w:r w:rsidR="00D90881">
        <w:t>pastebin</w:t>
      </w:r>
      <w:proofErr w:type="spellEnd"/>
      <w:r w:rsidR="00D90881">
        <w:t xml:space="preserve">, </w:t>
      </w:r>
      <w:proofErr w:type="spellStart"/>
      <w:r w:rsidR="00D90881">
        <w:t>kippt</w:t>
      </w:r>
      <w:proofErr w:type="spellEnd"/>
      <w:r w:rsidR="00D90881">
        <w:t>, amazon wish lists, and readability.</w:t>
      </w:r>
    </w:p>
    <w:p w14:paraId="1719E63F" w14:textId="77777777" w:rsidR="00D90881" w:rsidRDefault="00D90881" w:rsidP="00D90881"/>
    <w:p w14:paraId="57A2CA90" w14:textId="77777777" w:rsidR="00D90881" w:rsidRDefault="00D90881" w:rsidP="00D90881"/>
    <w:p w14:paraId="1B41E1B0" w14:textId="77777777" w:rsidR="00D90881" w:rsidRDefault="00D90881" w:rsidP="00D90881"/>
    <w:p w14:paraId="497BDB94" w14:textId="77777777" w:rsidR="00D90881" w:rsidRDefault="00D90881" w:rsidP="00D90881">
      <w:r>
        <w:t xml:space="preserve">Who are your competitors, and who might become competitors? Who do </w:t>
      </w:r>
      <w:commentRangeStart w:id="67"/>
      <w:r>
        <w:t xml:space="preserve">you </w:t>
      </w:r>
      <w:commentRangeEnd w:id="67"/>
      <w:r w:rsidR="000A1610">
        <w:rPr>
          <w:rStyle w:val="CommentReference"/>
        </w:rPr>
        <w:commentReference w:id="67"/>
      </w:r>
      <w:r>
        <w:t>fear most?</w:t>
      </w:r>
    </w:p>
    <w:p w14:paraId="2FA390E9" w14:textId="77777777" w:rsidR="00D90881" w:rsidRDefault="00D90881" w:rsidP="00D90881"/>
    <w:p w14:paraId="2B33CBE2" w14:textId="5D8B7AB7" w:rsidR="007C6E1E" w:rsidRDefault="00D90881" w:rsidP="00E840E7">
      <w:proofErr w:type="gramStart"/>
      <w:r>
        <w:t>bit.ly</w:t>
      </w:r>
      <w:proofErr w:type="gramEnd"/>
      <w:ins w:id="68" w:author="Victor" w:date="2012-10-30T18:07:00Z">
        <w:r w:rsidR="00E52784">
          <w:t xml:space="preserve"> and </w:t>
        </w:r>
        <w:proofErr w:type="spellStart"/>
        <w:r w:rsidR="00E52784">
          <w:t>kippt</w:t>
        </w:r>
      </w:ins>
      <w:proofErr w:type="spellEnd"/>
      <w:r>
        <w:t xml:space="preserve">. </w:t>
      </w:r>
      <w:ins w:id="69" w:author="Victor" w:date="2012-10-30T18:07:00Z">
        <w:r w:rsidR="00E52784">
          <w:t>T</w:t>
        </w:r>
      </w:ins>
      <w:r>
        <w:t xml:space="preserve">hey seem like they'd be </w:t>
      </w:r>
      <w:ins w:id="70" w:author="Victor" w:date="2012-10-30T18:16:00Z">
        <w:r w:rsidR="00E840E7">
          <w:t xml:space="preserve">able to </w:t>
        </w:r>
      </w:ins>
      <w:r>
        <w:t>adapt</w:t>
      </w:r>
      <w:ins w:id="71" w:author="Victor" w:date="2012-10-30T18:50:00Z">
        <w:r w:rsidR="00EB2E33">
          <w:t xml:space="preserve"> </w:t>
        </w:r>
      </w:ins>
      <w:ins w:id="72" w:author="Victor" w:date="2012-10-30T18:16:00Z">
        <w:r w:rsidR="00E840E7">
          <w:t xml:space="preserve">if </w:t>
        </w:r>
      </w:ins>
      <w:r>
        <w:t xml:space="preserve">they </w:t>
      </w:r>
      <w:ins w:id="73" w:author="Victor" w:date="2012-10-30T18:09:00Z">
        <w:r w:rsidR="00E52784">
          <w:t xml:space="preserve">thought </w:t>
        </w:r>
      </w:ins>
      <w:r>
        <w:t xml:space="preserve">they needed </w:t>
      </w:r>
      <w:ins w:id="74" w:author="Victor" w:date="2012-10-30T18:08:00Z">
        <w:r w:rsidR="00E52784">
          <w:t>to.</w:t>
        </w:r>
      </w:ins>
      <w:ins w:id="75" w:author="Victor" w:date="2012-10-30T18:11:00Z">
        <w:r w:rsidR="00E52784">
          <w:t xml:space="preserve"> </w:t>
        </w:r>
      </w:ins>
      <w:ins w:id="76" w:author="Victor" w:date="2012-10-30T18:12:00Z">
        <w:r w:rsidR="00E52784">
          <w:t xml:space="preserve">Other companies </w:t>
        </w:r>
      </w:ins>
      <w:ins w:id="77" w:author="Victor" w:date="2012-10-30T18:15:00Z">
        <w:r w:rsidR="00E52784">
          <w:t xml:space="preserve">doing </w:t>
        </w:r>
      </w:ins>
      <w:ins w:id="78" w:author="Victor" w:date="2012-10-30T18:13:00Z">
        <w:r w:rsidR="00E840E7">
          <w:t>similar things</w:t>
        </w:r>
        <w:r w:rsidR="00E52784">
          <w:t xml:space="preserve"> </w:t>
        </w:r>
      </w:ins>
      <w:ins w:id="79" w:author="Victor" w:date="2012-10-30T18:15:00Z">
        <w:r w:rsidR="00E840E7">
          <w:t xml:space="preserve">are </w:t>
        </w:r>
        <w:proofErr w:type="spellStart"/>
        <w:proofErr w:type="gramStart"/>
        <w:r w:rsidR="00E52784">
          <w:t>pinterest</w:t>
        </w:r>
        <w:proofErr w:type="spellEnd"/>
        <w:r w:rsidR="00E52784">
          <w:t xml:space="preserve"> ,</w:t>
        </w:r>
        <w:proofErr w:type="gramEnd"/>
        <w:r w:rsidR="00E52784">
          <w:t xml:space="preserve"> </w:t>
        </w:r>
      </w:ins>
      <w:proofErr w:type="spellStart"/>
      <w:ins w:id="80" w:author="Victor" w:date="2012-10-30T18:13:00Z">
        <w:r w:rsidR="00E52784">
          <w:t>everno</w:t>
        </w:r>
        <w:r w:rsidR="00E840E7">
          <w:t>te</w:t>
        </w:r>
        <w:proofErr w:type="spellEnd"/>
        <w:r w:rsidR="00E840E7">
          <w:t xml:space="preserve">, readability, </w:t>
        </w:r>
        <w:proofErr w:type="spellStart"/>
        <w:r w:rsidR="00E840E7">
          <w:t>diigo</w:t>
        </w:r>
        <w:proofErr w:type="spellEnd"/>
        <w:r w:rsidR="00E840E7">
          <w:t>, snip.it.</w:t>
        </w:r>
      </w:ins>
    </w:p>
    <w:p w14:paraId="7D217537" w14:textId="77777777" w:rsidR="00D90881" w:rsidRDefault="00D90881" w:rsidP="00D90881"/>
    <w:p w14:paraId="079AB033" w14:textId="77777777" w:rsidR="00D90881" w:rsidRDefault="00D90881" w:rsidP="00D90881"/>
    <w:p w14:paraId="546659AF" w14:textId="77777777" w:rsidR="00D90881" w:rsidRDefault="00D90881" w:rsidP="00D90881"/>
    <w:p w14:paraId="758B8183" w14:textId="77777777" w:rsidR="00D90881" w:rsidRDefault="00D90881" w:rsidP="00D90881">
      <w:r>
        <w:lastRenderedPageBreak/>
        <w:t>What do you understand about your business that other companies in it just don't get?</w:t>
      </w:r>
    </w:p>
    <w:p w14:paraId="03F470DC" w14:textId="77777777" w:rsidR="00D90881" w:rsidRDefault="00D90881" w:rsidP="00D90881"/>
    <w:p w14:paraId="63B6E977" w14:textId="65FF6EB8" w:rsidR="00D90881" w:rsidRDefault="00E840E7" w:rsidP="00D90881">
      <w:ins w:id="81" w:author="Victor" w:date="2012-10-30T18:20:00Z">
        <w:r>
          <w:t>Collecting related things is the core concept shared by all our</w:t>
        </w:r>
      </w:ins>
      <w:ins w:id="82" w:author="Victor" w:date="2012-10-30T18:21:00Z">
        <w:r>
          <w:t xml:space="preserve"> competitors. Why not create a service that does only that?</w:t>
        </w:r>
      </w:ins>
      <w:ins w:id="83" w:author="Victor" w:date="2012-10-30T18:20:00Z">
        <w:r>
          <w:t xml:space="preserve"> </w:t>
        </w:r>
      </w:ins>
      <w:ins w:id="84" w:author="Victor" w:date="2012-10-30T18:50:00Z">
        <w:r w:rsidR="00EB2E33">
          <w:t>There’s no reason to force users into logging in to do this.</w:t>
        </w:r>
        <w:r w:rsidR="00EB2E33" w:rsidDel="00EB2E33">
          <w:t xml:space="preserve"> </w:t>
        </w:r>
      </w:ins>
      <w:ins w:id="85" w:author="Victor" w:date="2012-11-01T03:03:00Z">
        <w:r w:rsidR="00B422E0">
          <w:t xml:space="preserve">It’s also easier to use. Just put “clickb.in/” </w:t>
        </w:r>
        <w:proofErr w:type="spellStart"/>
        <w:r w:rsidR="00B422E0">
          <w:t>infront</w:t>
        </w:r>
        <w:proofErr w:type="spellEnd"/>
        <w:r w:rsidR="00B422E0">
          <w:t xml:space="preserve"> of any </w:t>
        </w:r>
        <w:proofErr w:type="spellStart"/>
        <w:proofErr w:type="gramStart"/>
        <w:r w:rsidR="00B422E0">
          <w:t>url</w:t>
        </w:r>
        <w:proofErr w:type="spellEnd"/>
        <w:proofErr w:type="gramEnd"/>
        <w:r w:rsidR="00B422E0">
          <w:t xml:space="preserve"> you want to bin.</w:t>
        </w:r>
      </w:ins>
    </w:p>
    <w:p w14:paraId="7B2771BD" w14:textId="77777777" w:rsidR="00E840E7" w:rsidRDefault="00E840E7" w:rsidP="00D90881">
      <w:pPr>
        <w:rPr>
          <w:ins w:id="86" w:author="Victor" w:date="2012-10-30T18:22:00Z"/>
        </w:rPr>
      </w:pPr>
    </w:p>
    <w:p w14:paraId="33435500" w14:textId="77777777" w:rsidR="00D90881" w:rsidRDefault="00D90881" w:rsidP="00D90881">
      <w:r>
        <w:t>How do or will you make money? How much could you make? (We realize you can't know precisely, but give your best estimate.)</w:t>
      </w:r>
    </w:p>
    <w:p w14:paraId="3920A5DC" w14:textId="77777777" w:rsidR="00D90881" w:rsidRDefault="00D90881" w:rsidP="00D90881"/>
    <w:p w14:paraId="3487BFFD" w14:textId="250B6AA1" w:rsidR="00D90881" w:rsidRDefault="00EB2E33" w:rsidP="00D90881">
      <w:ins w:id="87" w:author="Victor" w:date="2012-10-30T18:49:00Z">
        <w:r>
          <w:t>W</w:t>
        </w:r>
      </w:ins>
      <w:r w:rsidR="00D90881">
        <w:t>e'll start by using affiliate link injection</w:t>
      </w:r>
      <w:ins w:id="88" w:author="Victor" w:date="2012-10-30T18:23:00Z">
        <w:r w:rsidR="00E840E7">
          <w:t xml:space="preserve"> like </w:t>
        </w:r>
        <w:proofErr w:type="spellStart"/>
        <w:r w:rsidR="00E840E7">
          <w:t>posterous</w:t>
        </w:r>
        <w:proofErr w:type="spellEnd"/>
        <w:r w:rsidR="00E840E7">
          <w:t xml:space="preserve"> did</w:t>
        </w:r>
      </w:ins>
      <w:ins w:id="89" w:author="Victor" w:date="2012-10-30T18:35:00Z">
        <w:r w:rsidR="001E602A">
          <w:t xml:space="preserve"> using </w:t>
        </w:r>
        <w:proofErr w:type="spellStart"/>
        <w:r w:rsidR="001E602A" w:rsidRPr="001E602A">
          <w:t>Viglink</w:t>
        </w:r>
      </w:ins>
      <w:proofErr w:type="spellEnd"/>
      <w:r w:rsidR="00D90881">
        <w:t xml:space="preserve">. </w:t>
      </w:r>
      <w:ins w:id="90" w:author="Victor" w:date="2012-10-30T18:23:00Z">
        <w:r w:rsidR="00E840E7">
          <w:t>S</w:t>
        </w:r>
      </w:ins>
      <w:r w:rsidR="00D90881">
        <w:t xml:space="preserve">ince bins are </w:t>
      </w:r>
      <w:proofErr w:type="spellStart"/>
      <w:r w:rsidR="00D90881">
        <w:t>nestable</w:t>
      </w:r>
      <w:proofErr w:type="spellEnd"/>
      <w:r w:rsidR="00D90881">
        <w:t xml:space="preserve">, users provide </w:t>
      </w:r>
      <w:ins w:id="91" w:author="Public" w:date="2012-10-30T11:06:00Z">
        <w:r w:rsidR="007C6E1E">
          <w:t xml:space="preserve">pseudo </w:t>
        </w:r>
      </w:ins>
      <w:r w:rsidR="00D90881">
        <w:t xml:space="preserve">"keywords" for the links they post. </w:t>
      </w:r>
      <w:proofErr w:type="spellStart"/>
      <w:proofErr w:type="gramStart"/>
      <w:r w:rsidR="00D90881">
        <w:t>ie</w:t>
      </w:r>
      <w:proofErr w:type="spellEnd"/>
      <w:proofErr w:type="gramEnd"/>
      <w:r w:rsidR="00D90881">
        <w:t>., clickb.in/</w:t>
      </w:r>
      <w:proofErr w:type="spellStart"/>
      <w:r w:rsidR="00D90881">
        <w:t>entermainment</w:t>
      </w:r>
      <w:proofErr w:type="spellEnd"/>
      <w:r w:rsidR="00D90881">
        <w:t xml:space="preserve">/funny/videos/ which could possibly be used to </w:t>
      </w:r>
      <w:ins w:id="92" w:author="Victor" w:date="2012-11-01T03:04:00Z">
        <w:r w:rsidR="00B422E0">
          <w:t>provide content recommendations.</w:t>
        </w:r>
      </w:ins>
    </w:p>
    <w:p w14:paraId="56DD294C" w14:textId="77777777" w:rsidR="00D90881" w:rsidRDefault="00D90881" w:rsidP="00D90881"/>
    <w:p w14:paraId="7D862105" w14:textId="77777777" w:rsidR="00D90881" w:rsidRDefault="00D90881" w:rsidP="00D90881"/>
    <w:p w14:paraId="1DADC9E9" w14:textId="77777777" w:rsidR="00D90881" w:rsidRDefault="00D90881" w:rsidP="00D90881"/>
    <w:p w14:paraId="2F27A452" w14:textId="77777777" w:rsidR="00D90881" w:rsidRDefault="00D90881" w:rsidP="00D90881">
      <w:r>
        <w:t>If you've already started working on it, how long have you been working and how many lines of code (if applicable) have you written?</w:t>
      </w:r>
    </w:p>
    <w:p w14:paraId="1ED7ABDE" w14:textId="77777777" w:rsidR="00D90881" w:rsidRDefault="00D90881" w:rsidP="00D90881"/>
    <w:p w14:paraId="52E92177" w14:textId="77777777" w:rsidR="00D90881" w:rsidRDefault="00D90881" w:rsidP="00D90881">
      <w:r>
        <w:t>1 month, ~3500 LOC</w:t>
      </w:r>
    </w:p>
    <w:p w14:paraId="54B5A673" w14:textId="77777777" w:rsidR="00D90881" w:rsidRDefault="00D90881" w:rsidP="00D90881"/>
    <w:p w14:paraId="57BF69E9" w14:textId="77777777" w:rsidR="00D90881" w:rsidRDefault="00D90881" w:rsidP="00D90881"/>
    <w:p w14:paraId="654EEB34" w14:textId="77777777" w:rsidR="00D90881" w:rsidRDefault="00D90881" w:rsidP="00D90881"/>
    <w:p w14:paraId="1FA228BF" w14:textId="77777777" w:rsidR="00D90881" w:rsidRDefault="00D90881" w:rsidP="00D90881">
      <w:r>
        <w:t>How far along are you? Do you have a beta yet? If not, when will you? Are you launched? If so, how many users do you have? Do you have revenue? If so, how much? If you're launched, what is your monthly growth rate (in users or revenue or both)?</w:t>
      </w:r>
    </w:p>
    <w:p w14:paraId="2B01EEB8" w14:textId="77777777" w:rsidR="00D90881" w:rsidRDefault="00D90881" w:rsidP="00D90881"/>
    <w:p w14:paraId="042FDFB1" w14:textId="5DDEA341" w:rsidR="00D90881" w:rsidRDefault="007C6E1E" w:rsidP="00D90881">
      <w:ins w:id="93" w:author="Public" w:date="2012-10-30T11:15:00Z">
        <w:r>
          <w:t>We</w:t>
        </w:r>
      </w:ins>
      <w:ins w:id="94" w:author="Public" w:date="2012-10-30T11:17:00Z">
        <w:r>
          <w:t xml:space="preserve">’re </w:t>
        </w:r>
      </w:ins>
      <w:ins w:id="95" w:author="Public" w:date="2012-10-30T11:15:00Z">
        <w:r>
          <w:t xml:space="preserve">finished </w:t>
        </w:r>
      </w:ins>
      <w:ins w:id="96" w:author="Victor" w:date="2012-11-01T00:19:00Z">
        <w:r w:rsidR="00862034">
          <w:t xml:space="preserve">the beta and </w:t>
        </w:r>
      </w:ins>
      <w:ins w:id="97" w:author="Victor" w:date="2012-10-30T18:43:00Z">
        <w:r w:rsidR="001E602A">
          <w:t>launched today</w:t>
        </w:r>
      </w:ins>
      <w:ins w:id="98" w:author="Victor" w:date="2012-11-01T00:19:00Z">
        <w:r w:rsidR="00B422E0">
          <w:t>. We have 10</w:t>
        </w:r>
        <w:r w:rsidR="00862034">
          <w:t xml:space="preserve"> users</w:t>
        </w:r>
      </w:ins>
      <w:ins w:id="99" w:author="Victor" w:date="2012-10-30T18:43:00Z">
        <w:r w:rsidR="00862034">
          <w:t xml:space="preserve"> and n</w:t>
        </w:r>
        <w:r w:rsidR="001E602A">
          <w:t>o revenu</w:t>
        </w:r>
        <w:r w:rsidR="00862034">
          <w:t>e</w:t>
        </w:r>
        <w:r w:rsidR="001E602A">
          <w:t>.</w:t>
        </w:r>
      </w:ins>
    </w:p>
    <w:p w14:paraId="3BA52A6B" w14:textId="77777777" w:rsidR="00D90881" w:rsidRDefault="00D90881" w:rsidP="00D90881"/>
    <w:p w14:paraId="4A592FA6" w14:textId="77777777" w:rsidR="00D90881" w:rsidRDefault="00D90881" w:rsidP="00D90881"/>
    <w:p w14:paraId="5A85D8E8" w14:textId="77777777" w:rsidR="00D90881" w:rsidRDefault="00D90881" w:rsidP="00D90881"/>
    <w:p w14:paraId="5BDF21CF" w14:textId="77777777" w:rsidR="00D90881" w:rsidRDefault="00D90881" w:rsidP="00D90881">
      <w:r>
        <w:t xml:space="preserve">If you have an online demo, what's the </w:t>
      </w:r>
      <w:proofErr w:type="spellStart"/>
      <w:proofErr w:type="gramStart"/>
      <w:r>
        <w:t>url</w:t>
      </w:r>
      <w:proofErr w:type="spellEnd"/>
      <w:proofErr w:type="gramEnd"/>
      <w:r>
        <w:t xml:space="preserve">? (Please don't password protect it; just use an obscure </w:t>
      </w:r>
      <w:proofErr w:type="spellStart"/>
      <w:proofErr w:type="gramStart"/>
      <w:r>
        <w:t>url</w:t>
      </w:r>
      <w:proofErr w:type="spellEnd"/>
      <w:proofErr w:type="gramEnd"/>
      <w:r>
        <w:t>.)</w:t>
      </w:r>
    </w:p>
    <w:p w14:paraId="1A20E0C3" w14:textId="77777777" w:rsidR="00D90881" w:rsidRDefault="00D90881" w:rsidP="00D90881"/>
    <w:p w14:paraId="050FD0FF" w14:textId="021F3C81" w:rsidR="00BA11BE" w:rsidRDefault="00BA11BE" w:rsidP="00BA11BE">
      <w:ins w:id="100" w:author="Lewis" w:date="2012-10-31T21:39:00Z">
        <w:r>
          <w:fldChar w:fldCharType="begin"/>
        </w:r>
        <w:r>
          <w:instrText xml:space="preserve"> HYPERLINK "</w:instrText>
        </w:r>
      </w:ins>
      <w:r>
        <w:instrText>http://clickb.in</w:instrText>
      </w:r>
      <w:ins w:id="101" w:author="Lewis" w:date="2012-10-31T21:39:00Z">
        <w:r>
          <w:instrText xml:space="preserve">" </w:instrText>
        </w:r>
        <w:r>
          <w:fldChar w:fldCharType="separate"/>
        </w:r>
      </w:ins>
      <w:r w:rsidRPr="00D060F2">
        <w:rPr>
          <w:rStyle w:val="Hyperlink"/>
        </w:rPr>
        <w:t>http://clickb.in</w:t>
      </w:r>
      <w:ins w:id="102" w:author="Lewis" w:date="2012-10-31T21:39:00Z">
        <w:r>
          <w:fldChar w:fldCharType="end"/>
        </w:r>
      </w:ins>
    </w:p>
    <w:p w14:paraId="1CDEC1D7" w14:textId="77777777" w:rsidR="00D90881" w:rsidRDefault="00D90881" w:rsidP="00D90881"/>
    <w:p w14:paraId="28BF1492" w14:textId="77777777" w:rsidR="00D90881" w:rsidRDefault="00D90881" w:rsidP="00D90881"/>
    <w:p w14:paraId="4584F91C" w14:textId="77777777" w:rsidR="00D90881" w:rsidRDefault="00D90881" w:rsidP="00D90881"/>
    <w:p w14:paraId="1955795F" w14:textId="77777777" w:rsidR="00D90881" w:rsidRDefault="00D90881" w:rsidP="00D90881">
      <w:r>
        <w:t>How will you get users? If your idea is the type that faces a chicken-and-egg problem in the sense that it won't be attractive to users till it has a lot of users (e.g. a marketplace, a dating site, an ad network), how will you overcome that?</w:t>
      </w:r>
    </w:p>
    <w:p w14:paraId="7F1DEEF3" w14:textId="77777777" w:rsidR="00D90881" w:rsidRDefault="00D90881" w:rsidP="00D90881"/>
    <w:p w14:paraId="3A64DE62" w14:textId="77777777" w:rsidR="00C85B3F" w:rsidRDefault="007C6E1E" w:rsidP="00D90881">
      <w:pPr>
        <w:rPr>
          <w:ins w:id="103" w:author="Public" w:date="2012-10-30T11:18:00Z"/>
        </w:rPr>
      </w:pPr>
      <w:ins w:id="104" w:author="Public" w:date="2012-10-30T11:17:00Z">
        <w:r>
          <w:lastRenderedPageBreak/>
          <w:t>We don’t suffer from a chicken-and-egg problem</w:t>
        </w:r>
      </w:ins>
      <w:ins w:id="105" w:author="Public" w:date="2012-10-30T11:18:00Z">
        <w:r>
          <w:t xml:space="preserve"> because our product does not require network effects to be useful</w:t>
        </w:r>
        <w:r w:rsidR="00C85B3F">
          <w:t xml:space="preserve"> to an individual user</w:t>
        </w:r>
        <w:r>
          <w:t xml:space="preserve">. </w:t>
        </w:r>
      </w:ins>
    </w:p>
    <w:p w14:paraId="4AB4240D" w14:textId="4129D486" w:rsidR="00D90881" w:rsidRDefault="00C85B3F" w:rsidP="00D90881">
      <w:ins w:id="106" w:author="Public" w:date="2012-10-30T11:19:00Z">
        <w:r>
          <w:t xml:space="preserve">Because the product itself is centered on link-sharing, we expect it to </w:t>
        </w:r>
      </w:ins>
      <w:ins w:id="107" w:author="Public" w:date="2012-10-30T11:20:00Z">
        <w:r>
          <w:t>spread</w:t>
        </w:r>
      </w:ins>
      <w:ins w:id="108" w:author="Victor" w:date="2012-10-30T18:46:00Z">
        <w:r w:rsidR="00EB2E33">
          <w:t xml:space="preserve"> </w:t>
        </w:r>
      </w:ins>
      <w:ins w:id="109" w:author="Public" w:date="2012-10-30T11:20:00Z">
        <w:r>
          <w:t xml:space="preserve">organically </w:t>
        </w:r>
      </w:ins>
      <w:ins w:id="110" w:author="Victor" w:date="2012-10-30T18:46:00Z">
        <w:r w:rsidR="00EB2E33">
          <w:t xml:space="preserve">among </w:t>
        </w:r>
      </w:ins>
      <w:ins w:id="111" w:author="Public" w:date="2012-10-30T11:20:00Z">
        <w:r>
          <w:t xml:space="preserve">users to the extent that it’s useful. We’re </w:t>
        </w:r>
      </w:ins>
      <w:ins w:id="112" w:author="Victor" w:date="2012-11-01T03:06:00Z">
        <w:r w:rsidR="00B422E0">
          <w:t xml:space="preserve">also </w:t>
        </w:r>
      </w:ins>
      <w:ins w:id="113" w:author="Public" w:date="2012-10-30T11:20:00Z">
        <w:r>
          <w:t xml:space="preserve">working on a series of examples bins, and </w:t>
        </w:r>
      </w:ins>
      <w:ins w:id="114" w:author="Victor" w:date="2012-11-01T00:17:00Z">
        <w:r w:rsidR="00862034">
          <w:t xml:space="preserve">an </w:t>
        </w:r>
      </w:ins>
      <w:ins w:id="115" w:author="Public" w:date="2012-10-30T11:21:00Z">
        <w:del w:id="116" w:author="Victor" w:date="2012-11-01T00:17:00Z">
          <w:r w:rsidDel="00862034">
            <w:delText>w</w:delText>
          </w:r>
        </w:del>
      </w:ins>
      <w:ins w:id="117" w:author="Public" w:date="2012-10-30T11:20:00Z">
        <w:del w:id="118" w:author="Victor" w:date="2012-11-01T00:17:00Z">
          <w:r w:rsidDel="00862034">
            <w:delText xml:space="preserve">e’ve </w:delText>
          </w:r>
        </w:del>
        <w:del w:id="119" w:author="Victor" w:date="2012-11-01T00:18:00Z">
          <w:r w:rsidDel="00862034">
            <w:delText xml:space="preserve">created an </w:delText>
          </w:r>
        </w:del>
        <w:r>
          <w:t xml:space="preserve">animation </w:t>
        </w:r>
        <w:del w:id="120" w:author="Victor" w:date="2012-11-01T00:18:00Z">
          <w:r w:rsidDel="00862034">
            <w:delText xml:space="preserve">on our website </w:delText>
          </w:r>
        </w:del>
        <w:r>
          <w:t>to showcase the product.</w:t>
        </w:r>
      </w:ins>
    </w:p>
    <w:p w14:paraId="7BD7E760" w14:textId="77777777" w:rsidR="00D90881" w:rsidRDefault="00D90881" w:rsidP="00D90881"/>
    <w:p w14:paraId="24D45A38" w14:textId="77777777" w:rsidR="00D90881" w:rsidRDefault="00D90881" w:rsidP="00D90881"/>
    <w:p w14:paraId="0195D211" w14:textId="77777777" w:rsidR="00D90881" w:rsidRDefault="00D90881" w:rsidP="00D90881">
      <w:r>
        <w:t xml:space="preserve">If you're already incorporated, when were you? Who are the shareholders and what percent does each own? </w:t>
      </w:r>
      <w:proofErr w:type="gramStart"/>
      <w:r>
        <w:t>If you've had funding, how much, at what valuation(s)?</w:t>
      </w:r>
      <w:proofErr w:type="gramEnd"/>
    </w:p>
    <w:p w14:paraId="6BA880BC" w14:textId="77777777" w:rsidR="00D90881" w:rsidRDefault="00D90881" w:rsidP="00D90881"/>
    <w:p w14:paraId="3A5F8CBB" w14:textId="77777777" w:rsidR="00D90881" w:rsidRDefault="00D90881" w:rsidP="00D90881">
      <w:r>
        <w:t>NA</w:t>
      </w:r>
    </w:p>
    <w:p w14:paraId="7EA6BE9E" w14:textId="77777777" w:rsidR="00D90881" w:rsidRDefault="00D90881" w:rsidP="00D90881"/>
    <w:p w14:paraId="5DEBA7B0" w14:textId="77777777" w:rsidR="00D90881" w:rsidRDefault="00D90881" w:rsidP="00D90881"/>
    <w:p w14:paraId="348CE12E" w14:textId="77777777" w:rsidR="00D90881" w:rsidRDefault="00D90881" w:rsidP="00D90881"/>
    <w:p w14:paraId="1BA77E2D" w14:textId="77777777" w:rsidR="00D90881" w:rsidRDefault="00D90881" w:rsidP="00D90881">
      <w:r>
        <w:t>If you're not incorporated yet, please list the percent of the company you plan to give each founder, and anyone else you plan to give stock to. (This question is as much for you as us.)</w:t>
      </w:r>
    </w:p>
    <w:p w14:paraId="03A03D5F" w14:textId="77777777" w:rsidR="00D90881" w:rsidRDefault="00D90881" w:rsidP="00D90881"/>
    <w:p w14:paraId="355F21C1" w14:textId="77777777" w:rsidR="00D90881" w:rsidRDefault="00D90881" w:rsidP="00D90881">
      <w:r>
        <w:t>50/50</w:t>
      </w:r>
    </w:p>
    <w:p w14:paraId="1D9EC474" w14:textId="77777777" w:rsidR="00D90881" w:rsidRDefault="00D90881" w:rsidP="00D90881"/>
    <w:p w14:paraId="6EE359B9" w14:textId="77777777" w:rsidR="00D90881" w:rsidRDefault="00D90881" w:rsidP="00D90881"/>
    <w:p w14:paraId="22F60844" w14:textId="77777777" w:rsidR="00D90881" w:rsidRDefault="00D90881" w:rsidP="00D90881"/>
    <w:p w14:paraId="53A7EE7F" w14:textId="77777777" w:rsidR="00D90881" w:rsidRDefault="00D90881" w:rsidP="00D90881">
      <w:r>
        <w:t>If we fund you, which of the founders will commit to working exclusively (no school, no other jobs) on this project for the next year?</w:t>
      </w:r>
    </w:p>
    <w:p w14:paraId="6C755726" w14:textId="77777777" w:rsidR="00D90881" w:rsidRDefault="00D90881" w:rsidP="00D90881"/>
    <w:p w14:paraId="6C9D44EA" w14:textId="77777777" w:rsidR="00D90881" w:rsidRDefault="00EB2E33" w:rsidP="00D90881">
      <w:ins w:id="121" w:author="Victor" w:date="2012-10-30T18:48:00Z">
        <w:r>
          <w:t>B</w:t>
        </w:r>
      </w:ins>
      <w:r w:rsidR="00D90881">
        <w:t>oth of us</w:t>
      </w:r>
    </w:p>
    <w:p w14:paraId="6869A570" w14:textId="77777777" w:rsidR="00D90881" w:rsidRDefault="00D90881" w:rsidP="00D90881"/>
    <w:p w14:paraId="37FCB133" w14:textId="77777777" w:rsidR="00D90881" w:rsidRDefault="00D90881" w:rsidP="00D90881"/>
    <w:p w14:paraId="7426C080" w14:textId="77777777" w:rsidR="00D90881" w:rsidRDefault="00D90881" w:rsidP="00D90881"/>
    <w:p w14:paraId="0DB3D993" w14:textId="77777777" w:rsidR="00D90881" w:rsidRDefault="00D90881" w:rsidP="00D90881">
      <w:r>
        <w:t>For founders who can't, why not? What level of commitment are they willing to make?</w:t>
      </w:r>
    </w:p>
    <w:p w14:paraId="47AEA59B" w14:textId="77777777" w:rsidR="00D90881" w:rsidRDefault="00D90881" w:rsidP="00D90881"/>
    <w:p w14:paraId="121416E9" w14:textId="77777777" w:rsidR="00D90881" w:rsidRDefault="00D90881" w:rsidP="00D90881">
      <w:r>
        <w:t>NA</w:t>
      </w:r>
    </w:p>
    <w:p w14:paraId="27BF95D4" w14:textId="77777777" w:rsidR="00D90881" w:rsidRDefault="00D90881" w:rsidP="00D90881"/>
    <w:p w14:paraId="7BE3ADCB" w14:textId="77777777" w:rsidR="00D90881" w:rsidRDefault="00D90881" w:rsidP="00D90881"/>
    <w:p w14:paraId="688F4565" w14:textId="77777777" w:rsidR="00D90881" w:rsidRDefault="00D90881" w:rsidP="00D90881"/>
    <w:p w14:paraId="5B662F3F" w14:textId="77777777" w:rsidR="00D90881" w:rsidRDefault="00D90881" w:rsidP="00D90881"/>
    <w:p w14:paraId="7A2F71E1" w14:textId="77777777" w:rsidR="00D90881" w:rsidRDefault="00D90881" w:rsidP="00D90881">
      <w:r>
        <w:t>Do any founders have other commitments between January and March 2013 inclusive?</w:t>
      </w:r>
    </w:p>
    <w:p w14:paraId="0930B775" w14:textId="77777777" w:rsidR="00D90881" w:rsidRDefault="00D90881" w:rsidP="00D90881"/>
    <w:p w14:paraId="2CFABA94" w14:textId="77777777" w:rsidR="00D90881" w:rsidRDefault="007C6E1E" w:rsidP="00D90881">
      <w:ins w:id="122" w:author="Public" w:date="2012-10-30T11:08:00Z">
        <w:r>
          <w:t>No</w:t>
        </w:r>
      </w:ins>
    </w:p>
    <w:p w14:paraId="29D486A6" w14:textId="77777777" w:rsidR="00D90881" w:rsidRDefault="00D90881" w:rsidP="00D90881"/>
    <w:p w14:paraId="593E61B3" w14:textId="77777777" w:rsidR="00D90881" w:rsidRDefault="00D90881" w:rsidP="00D90881"/>
    <w:p w14:paraId="4936F03C" w14:textId="77777777" w:rsidR="00D90881" w:rsidRDefault="00D90881" w:rsidP="00D90881"/>
    <w:p w14:paraId="5BAB1054" w14:textId="77777777" w:rsidR="00D90881" w:rsidRDefault="00D90881" w:rsidP="00D90881">
      <w:r>
        <w:t>Do any founders have commitments in the future (e.g. finishing college, going to grad school), and if so what?</w:t>
      </w:r>
    </w:p>
    <w:p w14:paraId="4C9E3AE2" w14:textId="77777777" w:rsidR="00D90881" w:rsidRDefault="00D90881" w:rsidP="00D90881"/>
    <w:p w14:paraId="6D45DE2B" w14:textId="77777777" w:rsidR="00D90881" w:rsidRDefault="007C6E1E" w:rsidP="00D90881">
      <w:ins w:id="123" w:author="Public" w:date="2012-10-30T11:08:00Z">
        <w:r>
          <w:t>No</w:t>
        </w:r>
      </w:ins>
    </w:p>
    <w:p w14:paraId="2C69114E" w14:textId="77777777" w:rsidR="00D90881" w:rsidRDefault="00D90881" w:rsidP="00D90881"/>
    <w:p w14:paraId="55C9B693" w14:textId="77777777" w:rsidR="00D90881" w:rsidRDefault="00D90881" w:rsidP="00D90881"/>
    <w:p w14:paraId="366E0C0E" w14:textId="77777777" w:rsidR="00D90881" w:rsidRDefault="00D90881" w:rsidP="00D90881"/>
    <w:p w14:paraId="36D14915" w14:textId="77777777" w:rsidR="00D90881" w:rsidRDefault="00D90881" w:rsidP="00D90881">
      <w:r>
        <w:t>Where do you live now, and where would the company be based after YC?</w:t>
      </w:r>
    </w:p>
    <w:p w14:paraId="15ED75DC" w14:textId="77777777" w:rsidR="00D90881" w:rsidRDefault="00D90881" w:rsidP="00D90881"/>
    <w:p w14:paraId="51CF3A7C" w14:textId="77777777" w:rsidR="00D90881" w:rsidRDefault="00D90881" w:rsidP="00D90881">
      <w:r>
        <w:t>I moved to Berkeley about two months ago. Aleksey is still in Pittsburgh</w:t>
      </w:r>
      <w:ins w:id="124" w:author="Public" w:date="2012-10-30T11:08:00Z">
        <w:r w:rsidR="007C6E1E">
          <w:t>,</w:t>
        </w:r>
      </w:ins>
      <w:r>
        <w:t xml:space="preserve"> but he'd move in with me if we got accepted.</w:t>
      </w:r>
    </w:p>
    <w:p w14:paraId="16037E6B" w14:textId="77777777" w:rsidR="00D90881" w:rsidRDefault="00D90881" w:rsidP="00D90881"/>
    <w:p w14:paraId="1F157A68" w14:textId="77777777" w:rsidR="00D90881" w:rsidRDefault="00D90881" w:rsidP="00D90881"/>
    <w:p w14:paraId="1605AFB7" w14:textId="77777777" w:rsidR="00D90881" w:rsidRDefault="00D90881" w:rsidP="00D90881"/>
    <w:p w14:paraId="7332C157" w14:textId="77777777" w:rsidR="00D90881" w:rsidRDefault="00D90881" w:rsidP="00D90881">
      <w:r>
        <w:t xml:space="preserve">Are any of the founders covered by </w:t>
      </w:r>
      <w:proofErr w:type="spellStart"/>
      <w:r>
        <w:t>noncompetes</w:t>
      </w:r>
      <w:proofErr w:type="spellEnd"/>
      <w:r>
        <w:t xml:space="preserve"> or intellectual property agreements that overlap with your project? Will any be working as employees or consultants for anyone else?</w:t>
      </w:r>
    </w:p>
    <w:p w14:paraId="7D3019D7" w14:textId="77777777" w:rsidR="00D90881" w:rsidRDefault="00D90881" w:rsidP="00D90881"/>
    <w:p w14:paraId="395C5B65" w14:textId="77777777" w:rsidR="00D90881" w:rsidRDefault="00D90881" w:rsidP="00D90881">
      <w:r>
        <w:t>No</w:t>
      </w:r>
    </w:p>
    <w:p w14:paraId="272B0922" w14:textId="77777777" w:rsidR="00D90881" w:rsidRDefault="00D90881" w:rsidP="00D90881"/>
    <w:p w14:paraId="390A3638" w14:textId="77777777" w:rsidR="00D90881" w:rsidRDefault="00D90881" w:rsidP="00D90881"/>
    <w:p w14:paraId="57CEC627" w14:textId="77777777" w:rsidR="00D90881" w:rsidRDefault="00D90881" w:rsidP="00D90881"/>
    <w:p w14:paraId="3294AEC5" w14:textId="77777777" w:rsidR="00D90881" w:rsidRDefault="00D90881" w:rsidP="00D90881">
      <w:r>
        <w:t>Was any of your code written by someone who is not one of your founders? If so, how can you safely use it? (Open source is ok of course.)</w:t>
      </w:r>
    </w:p>
    <w:p w14:paraId="0D0184ED" w14:textId="77777777" w:rsidR="00D90881" w:rsidRDefault="00D90881" w:rsidP="00D90881"/>
    <w:p w14:paraId="0E5524E8" w14:textId="77777777" w:rsidR="00D90881" w:rsidRDefault="00D90881" w:rsidP="00D90881">
      <w:r>
        <w:t>NA</w:t>
      </w:r>
    </w:p>
    <w:p w14:paraId="7375A395" w14:textId="77777777" w:rsidR="00D90881" w:rsidRDefault="00D90881" w:rsidP="00D90881"/>
    <w:p w14:paraId="03117A07" w14:textId="77777777" w:rsidR="00D90881" w:rsidRDefault="00D90881" w:rsidP="00D90881"/>
    <w:p w14:paraId="50830B6D" w14:textId="77777777" w:rsidR="00D90881" w:rsidRDefault="00D90881" w:rsidP="00D90881"/>
    <w:p w14:paraId="4E5A26DF" w14:textId="77777777" w:rsidR="00D90881" w:rsidRDefault="00D90881" w:rsidP="00D90881">
      <w:r>
        <w:t>Are any of the following true? (a) You are the only founder. (b) You are a student who may return to school when the next term starts. (c) Half or more of your group can't move to the Bay Area. (d) One or more founders will keep their current jobs. (e) None of the founders are programmers.</w:t>
      </w:r>
    </w:p>
    <w:p w14:paraId="7392146C" w14:textId="77777777" w:rsidR="00D90881" w:rsidRDefault="00D90881" w:rsidP="00D90881">
      <w:r>
        <w:t>(Answering yes doesn't disqualify you. It's just to remind us to check.)</w:t>
      </w:r>
    </w:p>
    <w:p w14:paraId="46266427" w14:textId="77777777" w:rsidR="00D90881" w:rsidRDefault="00D90881" w:rsidP="00D90881"/>
    <w:p w14:paraId="49DCFBD1" w14:textId="77777777" w:rsidR="00D90881" w:rsidRDefault="00D90881" w:rsidP="00D90881">
      <w:r>
        <w:t>No</w:t>
      </w:r>
    </w:p>
    <w:p w14:paraId="3DB55DFD" w14:textId="77777777" w:rsidR="00D90881" w:rsidRDefault="00D90881" w:rsidP="00D90881"/>
    <w:p w14:paraId="71E37D50" w14:textId="77777777" w:rsidR="00D90881" w:rsidRDefault="00D90881" w:rsidP="00D90881"/>
    <w:p w14:paraId="3F4B4E10" w14:textId="77777777" w:rsidR="00D90881" w:rsidRDefault="00D90881" w:rsidP="00D90881"/>
    <w:p w14:paraId="46FE9A26" w14:textId="77777777" w:rsidR="00D90881" w:rsidRDefault="00D90881" w:rsidP="00D90881">
      <w:r>
        <w:t>If you had any other ideas you considered applying with, please list them. One may be something we've been waiting for. Often when we fund people it's to do something they list here and not in the main application.</w:t>
      </w:r>
    </w:p>
    <w:p w14:paraId="306C7195" w14:textId="77777777" w:rsidR="00D90881" w:rsidRDefault="00D90881" w:rsidP="00D90881"/>
    <w:p w14:paraId="4B4E296F" w14:textId="7CCADF55" w:rsidR="00D90881" w:rsidRDefault="00D90881" w:rsidP="00D90881">
      <w:r>
        <w:t xml:space="preserve">Monetizing user attention using stated preference surveys instead of ads. SP surveys present binary choices between products. Results enter "discrete choice" statistical models used in marketing, academia and government. </w:t>
      </w:r>
    </w:p>
    <w:p w14:paraId="10986C08" w14:textId="77777777" w:rsidR="00D90881" w:rsidRDefault="00D90881" w:rsidP="00D90881"/>
    <w:p w14:paraId="4275272D" w14:textId="77777777" w:rsidR="00D90881" w:rsidRDefault="00D90881" w:rsidP="00D90881"/>
    <w:p w14:paraId="236CD300" w14:textId="77777777" w:rsidR="00D90881" w:rsidRDefault="00D90881" w:rsidP="00D90881"/>
    <w:p w14:paraId="20E75ED3" w14:textId="77777777" w:rsidR="00D90881" w:rsidRDefault="00D90881" w:rsidP="00D90881">
      <w:r>
        <w:t>Please tell us something surprising or amusing that one of you has discovered. (The answer need not be related to your project.)</w:t>
      </w:r>
    </w:p>
    <w:p w14:paraId="672D847D" w14:textId="77777777" w:rsidR="00D90881" w:rsidRDefault="00D90881" w:rsidP="00D90881"/>
    <w:p w14:paraId="5840A652" w14:textId="77777777" w:rsidR="00D90881" w:rsidRDefault="00D90881" w:rsidP="00D90881">
      <w:del w:id="125" w:author="Victor" w:date="2012-11-01T03:07:00Z">
        <w:r w:rsidDel="00B422E0">
          <w:delText xml:space="preserve">1.) </w:delText>
        </w:r>
      </w:del>
      <w:ins w:id="126" w:author="Victor" w:date="2012-10-30T18:47:00Z">
        <w:r w:rsidR="00EB2E33">
          <w:t>O</w:t>
        </w:r>
      </w:ins>
      <w:r>
        <w:t>n cru</w:t>
      </w:r>
      <w:ins w:id="127" w:author="Public" w:date="2012-10-30T11:21:00Z">
        <w:r w:rsidR="00C85B3F">
          <w:t>i</w:t>
        </w:r>
      </w:ins>
      <w:r>
        <w:t xml:space="preserve">se ships that have </w:t>
      </w:r>
      <w:proofErr w:type="gramStart"/>
      <w:r>
        <w:t>arcades,</w:t>
      </w:r>
      <w:proofErr w:type="gramEnd"/>
      <w:r>
        <w:t xml:space="preserve"> the machines are bolted to the floor to prevent them from moving. </w:t>
      </w:r>
      <w:ins w:id="128" w:author="Victor" w:date="2012-10-30T18:48:00Z">
        <w:r w:rsidR="00EB2E33">
          <w:t>B</w:t>
        </w:r>
      </w:ins>
      <w:r>
        <w:t xml:space="preserve">ecause of this, tokens often collect in large quantities underneath them. </w:t>
      </w:r>
      <w:bookmarkStart w:id="129" w:name="_GoBack"/>
      <w:bookmarkEnd w:id="129"/>
    </w:p>
    <w:p w14:paraId="43397BBE" w14:textId="77777777" w:rsidR="00D90881" w:rsidRDefault="00D90881" w:rsidP="00D90881"/>
    <w:p w14:paraId="0F4D0DB4" w14:textId="77777777" w:rsidR="00D90881" w:rsidRDefault="00D90881" w:rsidP="00D90881"/>
    <w:p w14:paraId="1A137887" w14:textId="77777777" w:rsidR="00D90881" w:rsidRDefault="00D90881" w:rsidP="00D90881"/>
    <w:p w14:paraId="7803871D" w14:textId="77777777" w:rsidR="0010405A" w:rsidRDefault="0010405A"/>
    <w:sectPr w:rsidR="0010405A" w:rsidSect="0010405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6" w:author="Lewis" w:date="2012-10-31T21:35:00Z" w:initials="L">
    <w:p w14:paraId="23143C18" w14:textId="2041E7CA" w:rsidR="004C0E42" w:rsidRDefault="004C0E42">
      <w:pPr>
        <w:pStyle w:val="CommentText"/>
      </w:pPr>
      <w:r>
        <w:rPr>
          <w:rStyle w:val="CommentReference"/>
        </w:rPr>
        <w:annotationRef/>
      </w:r>
      <w:r>
        <w:t>I just realized what this question was. Can you think of something else? It’s not really an example of thinking to get an advantage. You were just a little kid jumping up to get a padlock</w:t>
      </w:r>
    </w:p>
  </w:comment>
  <w:comment w:id="57" w:author="Lewis" w:date="2012-10-31T21:37:00Z" w:initials="L">
    <w:p w14:paraId="011BD84E" w14:textId="30A1ACED" w:rsidR="004C0E42" w:rsidRDefault="004C0E42">
      <w:pPr>
        <w:pStyle w:val="CommentText"/>
      </w:pPr>
      <w:r>
        <w:rPr>
          <w:rStyle w:val="CommentReference"/>
        </w:rPr>
        <w:annotationRef/>
      </w:r>
      <w:proofErr w:type="gramStart"/>
      <w:r>
        <w:t>you</w:t>
      </w:r>
      <w:proofErr w:type="gramEnd"/>
      <w:r>
        <w:t xml:space="preserve"> didn’t answer this question</w:t>
      </w:r>
    </w:p>
  </w:comment>
  <w:comment w:id="67" w:author="Lewis" w:date="2012-10-31T21:44:00Z" w:initials="L">
    <w:p w14:paraId="05A3FC4C" w14:textId="2575F39C" w:rsidR="004C0E42" w:rsidRDefault="004C0E42">
      <w:pPr>
        <w:pStyle w:val="CommentText"/>
      </w:pPr>
      <w:r>
        <w:rPr>
          <w:rStyle w:val="CommentReference"/>
        </w:rPr>
        <w:annotationRef/>
      </w:r>
      <w:proofErr w:type="gramStart"/>
      <w:r>
        <w:t>for</w:t>
      </w:r>
      <w:proofErr w:type="gramEnd"/>
      <w:r>
        <w:t xml:space="preserve"> you it’s black people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881"/>
    <w:rsid w:val="000A1610"/>
    <w:rsid w:val="0010405A"/>
    <w:rsid w:val="00187189"/>
    <w:rsid w:val="001E602A"/>
    <w:rsid w:val="00311FB2"/>
    <w:rsid w:val="004C0E42"/>
    <w:rsid w:val="004F544A"/>
    <w:rsid w:val="00526389"/>
    <w:rsid w:val="00551781"/>
    <w:rsid w:val="005E048B"/>
    <w:rsid w:val="00775E7D"/>
    <w:rsid w:val="007C6E1E"/>
    <w:rsid w:val="00810BD6"/>
    <w:rsid w:val="00862034"/>
    <w:rsid w:val="0088095F"/>
    <w:rsid w:val="00A60CF9"/>
    <w:rsid w:val="00B422E0"/>
    <w:rsid w:val="00B93026"/>
    <w:rsid w:val="00BA11BE"/>
    <w:rsid w:val="00C47D5D"/>
    <w:rsid w:val="00C85B3F"/>
    <w:rsid w:val="00CC3C60"/>
    <w:rsid w:val="00CE79B0"/>
    <w:rsid w:val="00D90881"/>
    <w:rsid w:val="00E23FCE"/>
    <w:rsid w:val="00E52784"/>
    <w:rsid w:val="00E840E7"/>
    <w:rsid w:val="00EB2E33"/>
    <w:rsid w:val="00F369F5"/>
    <w:rsid w:val="00FE3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5E0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 w:type="character" w:styleId="Hyperlink">
    <w:name w:val="Hyperlink"/>
    <w:basedOn w:val="DefaultParagraphFont"/>
    <w:uiPriority w:val="99"/>
    <w:unhideWhenUsed/>
    <w:rsid w:val="00BA11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87189"/>
    <w:rPr>
      <w:sz w:val="16"/>
      <w:szCs w:val="16"/>
    </w:rPr>
  </w:style>
  <w:style w:type="paragraph" w:styleId="CommentText">
    <w:name w:val="annotation text"/>
    <w:basedOn w:val="Normal"/>
    <w:link w:val="CommentTextChar"/>
    <w:uiPriority w:val="99"/>
    <w:semiHidden/>
    <w:unhideWhenUsed/>
    <w:rsid w:val="00187189"/>
    <w:rPr>
      <w:sz w:val="20"/>
      <w:szCs w:val="20"/>
    </w:rPr>
  </w:style>
  <w:style w:type="character" w:customStyle="1" w:styleId="CommentTextChar">
    <w:name w:val="Comment Text Char"/>
    <w:basedOn w:val="DefaultParagraphFont"/>
    <w:link w:val="CommentText"/>
    <w:uiPriority w:val="99"/>
    <w:semiHidden/>
    <w:rsid w:val="00187189"/>
    <w:rPr>
      <w:sz w:val="20"/>
      <w:szCs w:val="20"/>
    </w:rPr>
  </w:style>
  <w:style w:type="paragraph" w:styleId="CommentSubject">
    <w:name w:val="annotation subject"/>
    <w:basedOn w:val="CommentText"/>
    <w:next w:val="CommentText"/>
    <w:link w:val="CommentSubjectChar"/>
    <w:uiPriority w:val="99"/>
    <w:semiHidden/>
    <w:unhideWhenUsed/>
    <w:rsid w:val="00187189"/>
    <w:rPr>
      <w:b/>
      <w:bCs/>
    </w:rPr>
  </w:style>
  <w:style w:type="character" w:customStyle="1" w:styleId="CommentSubjectChar">
    <w:name w:val="Comment Subject Char"/>
    <w:basedOn w:val="CommentTextChar"/>
    <w:link w:val="CommentSubject"/>
    <w:uiPriority w:val="99"/>
    <w:semiHidden/>
    <w:rsid w:val="00187189"/>
    <w:rPr>
      <w:b/>
      <w:bCs/>
      <w:sz w:val="20"/>
      <w:szCs w:val="20"/>
    </w:rPr>
  </w:style>
  <w:style w:type="paragraph" w:styleId="BalloonText">
    <w:name w:val="Balloon Text"/>
    <w:basedOn w:val="Normal"/>
    <w:link w:val="BalloonTextChar"/>
    <w:uiPriority w:val="99"/>
    <w:semiHidden/>
    <w:unhideWhenUsed/>
    <w:rsid w:val="00187189"/>
    <w:rPr>
      <w:rFonts w:ascii="Tahoma" w:hAnsi="Tahoma" w:cs="Tahoma"/>
      <w:sz w:val="16"/>
      <w:szCs w:val="16"/>
    </w:rPr>
  </w:style>
  <w:style w:type="character" w:customStyle="1" w:styleId="BalloonTextChar">
    <w:name w:val="Balloon Text Char"/>
    <w:basedOn w:val="DefaultParagraphFont"/>
    <w:link w:val="BalloonText"/>
    <w:uiPriority w:val="99"/>
    <w:semiHidden/>
    <w:rsid w:val="00187189"/>
    <w:rPr>
      <w:rFonts w:ascii="Tahoma" w:hAnsi="Tahoma" w:cs="Tahoma"/>
      <w:sz w:val="16"/>
      <w:szCs w:val="16"/>
    </w:rPr>
  </w:style>
  <w:style w:type="character" w:styleId="Hyperlink">
    <w:name w:val="Hyperlink"/>
    <w:basedOn w:val="DefaultParagraphFont"/>
    <w:uiPriority w:val="99"/>
    <w:unhideWhenUsed/>
    <w:rsid w:val="00BA11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6025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1341</Words>
  <Characters>7646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Public</dc:creator>
  <cp:lastModifiedBy>Victor</cp:lastModifiedBy>
  <cp:revision>2</cp:revision>
  <dcterms:created xsi:type="dcterms:W3CDTF">2012-11-01T07:08:00Z</dcterms:created>
  <dcterms:modified xsi:type="dcterms:W3CDTF">2012-11-01T07:08:00Z</dcterms:modified>
</cp:coreProperties>
</file>